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PLFA Protocol for nmol calculations from gas chromatograph peaks</w:t>
      </w:r>
    </w:p>
    <w:p w:rsidR="00000000" w:rsidDel="00000000" w:rsidP="00000000" w:rsidRDefault="00000000" w:rsidRPr="00000000" w14:paraId="00000002">
      <w:pPr>
        <w:rPr/>
      </w:pPr>
      <w:r w:rsidDel="00000000" w:rsidR="00000000" w:rsidRPr="00000000">
        <w:rPr>
          <w:rtl w:val="0"/>
        </w:rPr>
        <w:t xml:space="preserve">Mark De Guzman</w:t>
      </w:r>
    </w:p>
    <w:p w:rsidR="00000000" w:rsidDel="00000000" w:rsidP="00000000" w:rsidRDefault="00000000" w:rsidRPr="00000000" w14:paraId="00000003">
      <w:pPr>
        <w:rPr/>
      </w:pPr>
      <w:r w:rsidDel="00000000" w:rsidR="00000000" w:rsidRPr="00000000">
        <w:rPr>
          <w:rtl w:val="0"/>
        </w:rPr>
        <w:t xml:space="preserve">October 25, 2017</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Notes prior to calculations:</w:t>
      </w:r>
    </w:p>
    <w:p w:rsidR="00000000" w:rsidDel="00000000" w:rsidP="00000000" w:rsidRDefault="00000000" w:rsidRPr="00000000" w14:paraId="0000000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you haven’t done already, name the file name so that it will be binned according to batches. e.g. Batch1_001. This will aid in grouping the samples together.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Create a pivot table with ‘peak name’ as column label, ‘DataFileName’ as row label, and ‘TotalPeakArea1’ as sum of values. Which creates the table similar to the image below.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0" distR="0">
            <wp:extent cx="5230495" cy="3293745"/>
            <wp:effectExtent b="0" l="0" r="0" t="0"/>
            <wp:docPr descr="Macintosh HD:Users:MD:Desktop:Screen Shot 2017-10-25 at 8.49.03 AM.png" id="1" name="image4.png"/>
            <a:graphic>
              <a:graphicData uri="http://schemas.openxmlformats.org/drawingml/2006/picture">
                <pic:pic>
                  <pic:nvPicPr>
                    <pic:cNvPr descr="Macintosh HD:Users:MD:Desktop:Screen Shot 2017-10-25 at 8.49.03 AM.png" id="0" name="image4.png"/>
                    <pic:cNvPicPr preferRelativeResize="0"/>
                  </pic:nvPicPr>
                  <pic:blipFill>
                    <a:blip r:embed="rId6"/>
                    <a:srcRect b="0" l="0" r="0" t="0"/>
                    <a:stretch>
                      <a:fillRect/>
                    </a:stretch>
                  </pic:blipFill>
                  <pic:spPr>
                    <a:xfrm>
                      <a:off x="0" y="0"/>
                      <a:ext cx="5230495" cy="3293745"/>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Calculate the fractional difference between batches which is done by first calculating the average peak area for each column </w:t>
      </w:r>
      <w:ins w:author="Jessica Gutknecht" w:id="0" w:date="2017-10-25T16:16: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(fatty acid)</w:t>
        </w:r>
      </w:ins>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per batch, then by dividing the average peak area relative to the highest average peak area. The fractional difference will be used </w:t>
      </w:r>
      <w:del w:author="Jessica Gutknecht" w:id="1" w:date="2017-10-25T16:24: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in a few steps </w:delText>
        </w:r>
      </w:del>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normalize the peak area values across the runs. </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0" distR="0">
            <wp:extent cx="5437505" cy="619125"/>
            <wp:effectExtent b="0" l="0" r="0" t="0"/>
            <wp:docPr descr="Macintosh HD:Users:MD:Desktop:Screen Shot 2017-10-25 at 9.00.21 AM.png" id="3" name="image1.png"/>
            <a:graphic>
              <a:graphicData uri="http://schemas.openxmlformats.org/drawingml/2006/picture">
                <pic:pic>
                  <pic:nvPicPr>
                    <pic:cNvPr descr="Macintosh HD:Users:MD:Desktop:Screen Shot 2017-10-25 at 9.00.21 AM.png" id="0" name="image1.png"/>
                    <pic:cNvPicPr preferRelativeResize="0"/>
                  </pic:nvPicPr>
                  <pic:blipFill>
                    <a:blip r:embed="rId7"/>
                    <a:srcRect b="0" l="0" r="0" t="0"/>
                    <a:stretch>
                      <a:fillRect/>
                    </a:stretch>
                  </pic:blipFill>
                  <pic:spPr>
                    <a:xfrm>
                      <a:off x="0" y="0"/>
                      <a:ext cx="5437505" cy="619125"/>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Create a new table with the normalized peak area. In the example for the image batch2 values were copied as is, whereas batch1 values were multiplied with the fraction difference correction. Furthermore, the </w:t>
      </w:r>
      <w:del w:author="Jessica Gutknecht" w:id="2" w:date="2017-10-25T16:38: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blanks </w:delText>
        </w:r>
      </w:del>
      <w:ins w:author="Jessica Gutknecht" w:id="2" w:date="2017-10-25T16:38: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samples </w:t>
        </w:r>
      </w:ins>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will</w:t>
      </w:r>
      <w:ins w:author="Jessica Gutknecht" w:id="3" w:date="2017-10-25T16:38: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have the average values (average of the blanks)</w:t>
        </w:r>
      </w:ins>
      <w:del w:author="Jessica Gutknecht" w:id="3" w:date="2017-10-25T16:38: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 be</w:delText>
        </w:r>
      </w:del>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del w:author="Jessica Gutknecht" w:id="4" w:date="2017-10-25T16:38: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subtracted for values </w:delText>
        </w:r>
      </w:del>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of 13:0 and 19:0 </w:t>
      </w:r>
      <w:ins w:author="Jessica Gutknecht" w:id="5" w:date="2017-10-25T16:38: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subtracted </w:t>
        </w:r>
      </w:ins>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with the condition that values will be set to zero if the difference is negative (see IF argument in the image).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0" distR="0">
            <wp:extent cx="5348605" cy="1799590"/>
            <wp:effectExtent b="0" l="0" r="0" t="0"/>
            <wp:docPr descr="Macintosh HD:Users:MD:Desktop:Screen Shot 2017-10-25 at 9.01.12 AM.png" id="2" name="image2.png"/>
            <a:graphic>
              <a:graphicData uri="http://schemas.openxmlformats.org/drawingml/2006/picture">
                <pic:pic>
                  <pic:nvPicPr>
                    <pic:cNvPr descr="Macintosh HD:Users:MD:Desktop:Screen Shot 2017-10-25 at 9.01.12 AM.png" id="0" name="image2.png"/>
                    <pic:cNvPicPr preferRelativeResize="0"/>
                  </pic:nvPicPr>
                  <pic:blipFill>
                    <a:blip r:embed="rId8"/>
                    <a:srcRect b="0" l="0" r="0" t="0"/>
                    <a:stretch>
                      <a:fillRect/>
                    </a:stretch>
                  </pic:blipFill>
                  <pic:spPr>
                    <a:xfrm>
                      <a:off x="0" y="0"/>
                      <a:ext cx="5348605" cy="179959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K-value (total peak area ng</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is needed for the next set of calculations. This is computed by dividing the peak area of the 13:0 standard from the batch by 500 ng (500 is used because the protocol uses 250 ng/μL solution and the GC injects 2 μL).</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0" distR="0">
            <wp:extent cx="3962400" cy="550545"/>
            <wp:effectExtent b="0" l="0" r="0" t="0"/>
            <wp:docPr descr="Macintosh HD:Users:MD:Desktop:Screen Shot 2017-10-25 at 9.17.51 AM.png" id="4" name="image3.png"/>
            <a:graphic>
              <a:graphicData uri="http://schemas.openxmlformats.org/drawingml/2006/picture">
                <pic:pic>
                  <pic:nvPicPr>
                    <pic:cNvPr descr="Macintosh HD:Users:MD:Desktop:Screen Shot 2017-10-25 at 9.17.51 AM.png" id="0" name="image3.png"/>
                    <pic:cNvPicPr preferRelativeResize="0"/>
                  </pic:nvPicPr>
                  <pic:blipFill>
                    <a:blip r:embed="rId9"/>
                    <a:srcRect b="0" l="0" r="0" t="0"/>
                    <a:stretch>
                      <a:fillRect/>
                    </a:stretch>
                  </pic:blipFill>
                  <pic:spPr>
                    <a:xfrm>
                      <a:off x="0" y="0"/>
                      <a:ext cx="3962400" cy="550545"/>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amount of nmol g</w:t>
      </w:r>
      <w:r w:rsidDel="00000000" w:rsidR="00000000" w:rsidRPr="00000000">
        <w:rPr>
          <w:rFonts w:ascii="Cambria" w:cs="Cambria" w:eastAsia="Cambria" w:hAnsi="Cambria"/>
          <w:b w:val="0"/>
          <w:i w:val="0"/>
          <w:smallCaps w:val="0"/>
          <w:strike w:val="0"/>
          <w:color w:val="000000"/>
          <w:sz w:val="24"/>
          <w:szCs w:val="24"/>
          <w:u w:val="none"/>
          <w:shd w:fill="auto" w:val="clear"/>
          <w:vertAlign w:val="subscript"/>
          <w:rtl w:val="0"/>
        </w:rPr>
        <w:t xml:space="preserve">soil</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is calculated by from the equation below:</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mbria" w:cs="Cambria" w:eastAsia="Cambria" w:hAnsi="Cambria"/>
          <w:b w:val="0"/>
          <w:i w:val="0"/>
          <w:smallCaps w:val="0"/>
          <w:strike w:val="0"/>
          <w:color w:val="000000"/>
          <w:sz w:val="24"/>
          <w:szCs w:val="24"/>
          <w:u w:val="single"/>
          <w:shd w:fill="auto" w:val="clear"/>
          <w:vertAlign w:val="baseline"/>
        </w:rPr>
      </w:pPr>
      <w:bookmarkStart w:colFirst="0" w:colLast="0" w:name="_gjdgxs" w:id="0"/>
      <w:bookmarkEnd w:id="0"/>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nmol g</w:t>
      </w:r>
      <w:r w:rsidDel="00000000" w:rsidR="00000000" w:rsidRPr="00000000">
        <w:rPr>
          <w:rFonts w:ascii="Cambria" w:cs="Cambria" w:eastAsia="Cambria" w:hAnsi="Cambria"/>
          <w:b w:val="0"/>
          <w:i w:val="0"/>
          <w:smallCaps w:val="0"/>
          <w:strike w:val="0"/>
          <w:color w:val="000000"/>
          <w:sz w:val="24"/>
          <w:szCs w:val="24"/>
          <w:u w:val="none"/>
          <w:shd w:fill="auto" w:val="clear"/>
          <w:vertAlign w:val="subscript"/>
          <w:rtl w:val="0"/>
        </w:rPr>
        <w:t xml:space="preserve">soil</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 </w:t>
        <w:tab/>
      </w:r>
      <w:r w:rsidDel="00000000" w:rsidR="00000000" w:rsidRPr="00000000">
        <w:rPr>
          <w:rFonts w:ascii="Cambria" w:cs="Cambria" w:eastAsia="Cambria" w:hAnsi="Cambria"/>
          <w:b w:val="0"/>
          <w:i w:val="0"/>
          <w:smallCaps w:val="0"/>
          <w:strike w:val="0"/>
          <w:color w:val="000000"/>
          <w:sz w:val="24"/>
          <w:szCs w:val="24"/>
          <w:u w:val="single"/>
          <w:shd w:fill="auto" w:val="clear"/>
          <w:vertAlign w:val="baseline"/>
          <w:rtl w:val="0"/>
        </w:rPr>
        <w:t xml:space="preserve">(Peak area/K value)*</w:t>
      </w:r>
      <w:ins w:author="Jessica Gutknecht" w:id="6" w:date="2017-10-25T16:40:00Z">
        <w:r w:rsidDel="00000000" w:rsidR="00000000" w:rsidRPr="00000000">
          <w:rPr>
            <w:rFonts w:ascii="Cambria" w:cs="Cambria" w:eastAsia="Cambria" w:hAnsi="Cambria"/>
            <w:b w:val="0"/>
            <w:i w:val="0"/>
            <w:smallCaps w:val="0"/>
            <w:strike w:val="0"/>
            <w:color w:val="000000"/>
            <w:sz w:val="24"/>
            <w:szCs w:val="24"/>
            <w:u w:val="single"/>
            <w:shd w:fill="auto" w:val="clear"/>
            <w:vertAlign w:val="baseline"/>
            <w:rtl w:val="0"/>
          </w:rPr>
          <w:t xml:space="preserve">(total volume in GC vial/2)</w:t>
        </w:r>
      </w:ins>
      <w:del w:author="Jessica Gutknecht" w:id="6" w:date="2017-10-25T16:40:00Z">
        <w:r w:rsidDel="00000000" w:rsidR="00000000" w:rsidRPr="00000000">
          <w:rPr>
            <w:rFonts w:ascii="Cambria" w:cs="Cambria" w:eastAsia="Cambria" w:hAnsi="Cambria"/>
            <w:b w:val="0"/>
            <w:i w:val="0"/>
            <w:smallCaps w:val="0"/>
            <w:strike w:val="0"/>
            <w:color w:val="000000"/>
            <w:sz w:val="24"/>
            <w:szCs w:val="24"/>
            <w:u w:val="single"/>
            <w:shd w:fill="auto" w:val="clear"/>
            <w:vertAlign w:val="baseline"/>
            <w:rtl w:val="0"/>
          </w:rPr>
          <w:delText xml:space="preserve">10</w:delText>
        </w:r>
      </w:del>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tab/>
        <w:t xml:space="preserve">(molecular weight of peak * soil mass)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Total biomass for each sample ID is calculated from the sum of nmol g</w:t>
      </w:r>
      <w:r w:rsidDel="00000000" w:rsidR="00000000" w:rsidRPr="00000000">
        <w:rPr>
          <w:rFonts w:ascii="Cambria" w:cs="Cambria" w:eastAsia="Cambria" w:hAnsi="Cambria"/>
          <w:b w:val="0"/>
          <w:i w:val="0"/>
          <w:smallCaps w:val="0"/>
          <w:strike w:val="0"/>
          <w:color w:val="000000"/>
          <w:sz w:val="24"/>
          <w:szCs w:val="24"/>
          <w:u w:val="none"/>
          <w:shd w:fill="auto" w:val="clear"/>
          <w:vertAlign w:val="subscript"/>
          <w:rtl w:val="0"/>
        </w:rPr>
        <w:t xml:space="preserve">soil</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values for the peaks indicated below. (Extracted from Gutknecht reference) </w:t>
      </w:r>
    </w:p>
    <w:tbl>
      <w:tblPr>
        <w:tblStyle w:val="Table1"/>
        <w:tblW w:w="5592.0" w:type="dxa"/>
        <w:jc w:val="center"/>
        <w:tblLayout w:type="fixed"/>
        <w:tblLook w:val="0400"/>
      </w:tblPr>
      <w:tblGrid>
        <w:gridCol w:w="1815"/>
        <w:gridCol w:w="1948"/>
        <w:gridCol w:w="1829"/>
        <w:tblGridChange w:id="0">
          <w:tblGrid>
            <w:gridCol w:w="1815"/>
            <w:gridCol w:w="1948"/>
            <w:gridCol w:w="1829"/>
          </w:tblGrid>
        </w:tblGridChange>
      </w:tblGrid>
      <w:tr>
        <w:trPr>
          <w:trHeight w:val="340" w:hRule="atLeast"/>
        </w:trPr>
        <w:tc>
          <w:tcPr>
            <w:tcBorders>
              <w:top w:color="000000" w:space="0" w:sz="12" w:val="single"/>
              <w:left w:color="000000" w:space="0" w:sz="0" w:val="nil"/>
              <w:bottom w:color="000000" w:space="0" w:sz="12" w:val="single"/>
              <w:right w:color="000000" w:space="0" w:sz="0" w:val="nil"/>
            </w:tcBorders>
            <w:shd w:fill="auto" w:val="clear"/>
            <w:vAlign w:val="bottom"/>
          </w:tcPr>
          <w:p w:rsidR="00000000" w:rsidDel="00000000" w:rsidP="00000000" w:rsidRDefault="00000000" w:rsidRPr="00000000" w14:paraId="00000017">
            <w:pPr>
              <w:rPr>
                <w:rFonts w:ascii="Calibri" w:cs="Calibri" w:eastAsia="Calibri" w:hAnsi="Calibri"/>
                <w:color w:val="000000"/>
              </w:rPr>
            </w:pPr>
            <w:r w:rsidDel="00000000" w:rsidR="00000000" w:rsidRPr="00000000">
              <w:rPr>
                <w:rFonts w:ascii="Calibri" w:cs="Calibri" w:eastAsia="Calibri" w:hAnsi="Calibri"/>
                <w:color w:val="000000"/>
                <w:rtl w:val="0"/>
              </w:rPr>
              <w:t xml:space="preserve">FAME ID</w:t>
            </w:r>
          </w:p>
        </w:tc>
        <w:tc>
          <w:tcPr>
            <w:tcBorders>
              <w:top w:color="000000" w:space="0" w:sz="12" w:val="single"/>
              <w:left w:color="000000" w:space="0" w:sz="0" w:val="nil"/>
              <w:bottom w:color="000000" w:space="0" w:sz="12" w:val="single"/>
              <w:right w:color="000000" w:space="0" w:sz="0" w:val="nil"/>
            </w:tcBorders>
            <w:shd w:fill="auto" w:val="clear"/>
            <w:vAlign w:val="bottom"/>
          </w:tcPr>
          <w:p w:rsidR="00000000" w:rsidDel="00000000" w:rsidP="00000000" w:rsidRDefault="00000000" w:rsidRPr="00000000" w14:paraId="00000018">
            <w:pPr>
              <w:rPr>
                <w:rFonts w:ascii="Calibri" w:cs="Calibri" w:eastAsia="Calibri" w:hAnsi="Calibri"/>
                <w:color w:val="000000"/>
              </w:rPr>
            </w:pPr>
            <w:r w:rsidDel="00000000" w:rsidR="00000000" w:rsidRPr="00000000">
              <w:rPr>
                <w:rFonts w:ascii="Calibri" w:cs="Calibri" w:eastAsia="Calibri" w:hAnsi="Calibri"/>
                <w:color w:val="000000"/>
                <w:rtl w:val="0"/>
              </w:rPr>
              <w:t xml:space="preserve">Molecular weight </w:t>
            </w:r>
          </w:p>
          <w:p w:rsidR="00000000" w:rsidDel="00000000" w:rsidP="00000000" w:rsidRDefault="00000000" w:rsidRPr="00000000" w14:paraId="00000019">
            <w:pPr>
              <w:rPr>
                <w:rFonts w:ascii="Calibri" w:cs="Calibri" w:eastAsia="Calibri" w:hAnsi="Calibri"/>
                <w:color w:val="000000"/>
              </w:rPr>
            </w:pPr>
            <w:r w:rsidDel="00000000" w:rsidR="00000000" w:rsidRPr="00000000">
              <w:rPr>
                <w:rFonts w:ascii="Calibri" w:cs="Calibri" w:eastAsia="Calibri" w:hAnsi="Calibri"/>
                <w:color w:val="000000"/>
                <w:rtl w:val="0"/>
              </w:rPr>
              <w:t xml:space="preserve">(g/mol)</w:t>
            </w:r>
          </w:p>
        </w:tc>
        <w:tc>
          <w:tcPr>
            <w:tcBorders>
              <w:top w:color="000000" w:space="0" w:sz="12" w:val="single"/>
              <w:left w:color="000000" w:space="0" w:sz="0" w:val="nil"/>
              <w:bottom w:color="000000" w:space="0" w:sz="12" w:val="single"/>
              <w:right w:color="000000" w:space="0" w:sz="0" w:val="nil"/>
            </w:tcBorders>
            <w:shd w:fill="auto" w:val="clear"/>
            <w:vAlign w:val="bottom"/>
          </w:tcPr>
          <w:p w:rsidR="00000000" w:rsidDel="00000000" w:rsidP="00000000" w:rsidRDefault="00000000" w:rsidRPr="00000000" w14:paraId="0000001A">
            <w:pPr>
              <w:rPr>
                <w:rFonts w:ascii="Calibri" w:cs="Calibri" w:eastAsia="Calibri" w:hAnsi="Calibri"/>
                <w:color w:val="000000"/>
              </w:rPr>
            </w:pPr>
            <w:r w:rsidDel="00000000" w:rsidR="00000000" w:rsidRPr="00000000">
              <w:rPr>
                <w:rFonts w:ascii="Calibri" w:cs="Calibri" w:eastAsia="Calibri" w:hAnsi="Calibri"/>
                <w:color w:val="000000"/>
                <w:rtl w:val="0"/>
              </w:rPr>
              <w:t xml:space="preserve">indicates</w:t>
            </w:r>
          </w:p>
        </w:tc>
      </w:tr>
      <w:tr>
        <w:trPr>
          <w:trHeight w:val="320" w:hRule="atLeast"/>
        </w:trPr>
        <w:tc>
          <w:tcPr>
            <w:tcBorders>
              <w:top w:color="000000" w:space="0" w:sz="0" w:val="nil"/>
              <w:left w:color="000000" w:space="0" w:sz="4" w:val="single"/>
              <w:bottom w:color="000000" w:space="0" w:sz="4" w:val="single"/>
              <w:right w:color="000000" w:space="0" w:sz="4" w:val="single"/>
            </w:tcBorders>
            <w:shd w:fill="ffcc00" w:val="clear"/>
            <w:vAlign w:val="bottom"/>
          </w:tcPr>
          <w:p w:rsidR="00000000" w:rsidDel="00000000" w:rsidP="00000000" w:rsidRDefault="00000000" w:rsidRPr="00000000" w14:paraId="0000001B">
            <w:pPr>
              <w:rPr>
                <w:rFonts w:ascii="Calibri" w:cs="Calibri" w:eastAsia="Calibri" w:hAnsi="Calibri"/>
                <w:color w:val="000000"/>
              </w:rPr>
            </w:pPr>
            <w:r w:rsidDel="00000000" w:rsidR="00000000" w:rsidRPr="00000000">
              <w:rPr>
                <w:rFonts w:ascii="Calibri" w:cs="Calibri" w:eastAsia="Calibri" w:hAnsi="Calibri"/>
                <w:color w:val="000000"/>
                <w:rtl w:val="0"/>
              </w:rPr>
              <w:t xml:space="preserve">12:0</w:t>
            </w:r>
          </w:p>
        </w:tc>
        <w:tc>
          <w:tcPr>
            <w:tcBorders>
              <w:top w:color="000000" w:space="0" w:sz="0" w:val="nil"/>
              <w:left w:color="000000" w:space="0" w:sz="0" w:val="nil"/>
              <w:bottom w:color="000000" w:space="0" w:sz="4" w:val="single"/>
              <w:right w:color="000000" w:space="0" w:sz="4" w:val="single"/>
            </w:tcBorders>
            <w:shd w:fill="ffcc00" w:val="clear"/>
            <w:vAlign w:val="bottom"/>
          </w:tcPr>
          <w:p w:rsidR="00000000" w:rsidDel="00000000" w:rsidP="00000000" w:rsidRDefault="00000000" w:rsidRPr="00000000" w14:paraId="0000001C">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214</w:t>
            </w:r>
          </w:p>
        </w:tc>
        <w:tc>
          <w:tcPr>
            <w:tcBorders>
              <w:top w:color="000000" w:space="0" w:sz="0" w:val="nil"/>
              <w:left w:color="000000" w:space="0" w:sz="0" w:val="nil"/>
              <w:bottom w:color="000000" w:space="0" w:sz="4" w:val="single"/>
              <w:right w:color="000000" w:space="0" w:sz="4" w:val="single"/>
            </w:tcBorders>
            <w:shd w:fill="ffcc00" w:val="clear"/>
            <w:vAlign w:val="bottom"/>
          </w:tcPr>
          <w:p w:rsidR="00000000" w:rsidDel="00000000" w:rsidP="00000000" w:rsidRDefault="00000000" w:rsidRPr="00000000" w14:paraId="0000001D">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biomass</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1E">
            <w:pPr>
              <w:rPr>
                <w:rFonts w:ascii="Calibri" w:cs="Calibri" w:eastAsia="Calibri" w:hAnsi="Calibri"/>
                <w:color w:val="000000"/>
              </w:rPr>
            </w:pPr>
            <w:r w:rsidDel="00000000" w:rsidR="00000000" w:rsidRPr="00000000">
              <w:rPr>
                <w:rFonts w:ascii="Calibri" w:cs="Calibri" w:eastAsia="Calibri" w:hAnsi="Calibri"/>
                <w:color w:val="000000"/>
                <w:rtl w:val="0"/>
              </w:rPr>
              <w:t xml:space="preserve">13:0 iso</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F">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228</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0">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Gram +bacteria</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21">
            <w:pPr>
              <w:rPr>
                <w:rFonts w:ascii="Calibri" w:cs="Calibri" w:eastAsia="Calibri" w:hAnsi="Calibri"/>
                <w:color w:val="000000"/>
              </w:rPr>
            </w:pPr>
            <w:r w:rsidDel="00000000" w:rsidR="00000000" w:rsidRPr="00000000">
              <w:rPr>
                <w:rFonts w:ascii="Calibri" w:cs="Calibri" w:eastAsia="Calibri" w:hAnsi="Calibri"/>
                <w:color w:val="000000"/>
                <w:rtl w:val="0"/>
              </w:rPr>
              <w:t xml:space="preserve">13:0 anteiso</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2">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228</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3">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Gram +bacteria</w:t>
            </w:r>
          </w:p>
        </w:tc>
      </w:tr>
      <w:tr>
        <w:trPr>
          <w:trHeight w:val="300" w:hRule="atLeast"/>
        </w:trPr>
        <w:tc>
          <w:tcPr>
            <w:tcBorders>
              <w:top w:color="000000" w:space="0" w:sz="0" w:val="nil"/>
              <w:left w:color="000000" w:space="0" w:sz="4" w:val="single"/>
              <w:bottom w:color="000000" w:space="0" w:sz="4" w:val="single"/>
              <w:right w:color="000000" w:space="0" w:sz="4" w:val="single"/>
            </w:tcBorders>
            <w:shd w:fill="ffcc00" w:val="clear"/>
            <w:vAlign w:val="bottom"/>
          </w:tcPr>
          <w:p w:rsidR="00000000" w:rsidDel="00000000" w:rsidP="00000000" w:rsidRDefault="00000000" w:rsidRPr="00000000" w14:paraId="00000024">
            <w:pPr>
              <w:rPr>
                <w:rFonts w:ascii="Calibri" w:cs="Calibri" w:eastAsia="Calibri" w:hAnsi="Calibri"/>
                <w:color w:val="000000"/>
              </w:rPr>
            </w:pPr>
            <w:r w:rsidDel="00000000" w:rsidR="00000000" w:rsidRPr="00000000">
              <w:rPr>
                <w:rFonts w:ascii="Calibri" w:cs="Calibri" w:eastAsia="Calibri" w:hAnsi="Calibri"/>
                <w:color w:val="000000"/>
                <w:rtl w:val="0"/>
              </w:rPr>
              <w:t xml:space="preserve">13:0</w:t>
            </w:r>
          </w:p>
        </w:tc>
        <w:tc>
          <w:tcPr>
            <w:tcBorders>
              <w:top w:color="000000" w:space="0" w:sz="0" w:val="nil"/>
              <w:left w:color="000000" w:space="0" w:sz="0" w:val="nil"/>
              <w:bottom w:color="000000" w:space="0" w:sz="4" w:val="single"/>
              <w:right w:color="000000" w:space="0" w:sz="4" w:val="single"/>
            </w:tcBorders>
            <w:shd w:fill="ffcc00" w:val="clear"/>
            <w:vAlign w:val="bottom"/>
          </w:tcPr>
          <w:p w:rsidR="00000000" w:rsidDel="00000000" w:rsidP="00000000" w:rsidRDefault="00000000" w:rsidRPr="00000000" w14:paraId="00000025">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228</w:t>
            </w:r>
          </w:p>
        </w:tc>
        <w:tc>
          <w:tcPr>
            <w:tcBorders>
              <w:top w:color="000000" w:space="0" w:sz="0" w:val="nil"/>
              <w:left w:color="000000" w:space="0" w:sz="0" w:val="nil"/>
              <w:bottom w:color="000000" w:space="0" w:sz="4" w:val="single"/>
              <w:right w:color="000000" w:space="0" w:sz="4" w:val="single"/>
            </w:tcBorders>
            <w:shd w:fill="ffcc00" w:val="clear"/>
            <w:vAlign w:val="bottom"/>
          </w:tcPr>
          <w:p w:rsidR="00000000" w:rsidDel="00000000" w:rsidP="00000000" w:rsidRDefault="00000000" w:rsidRPr="00000000" w14:paraId="00000026">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biomass</w:t>
            </w:r>
          </w:p>
        </w:tc>
      </w:tr>
      <w:tr>
        <w:trPr>
          <w:trHeight w:val="300" w:hRule="atLeast"/>
        </w:trPr>
        <w:tc>
          <w:tcPr>
            <w:tcBorders>
              <w:top w:color="000000" w:space="0" w:sz="0" w:val="nil"/>
              <w:left w:color="000000" w:space="0" w:sz="4" w:val="single"/>
              <w:bottom w:color="000000" w:space="0" w:sz="4" w:val="single"/>
              <w:right w:color="000000" w:space="0" w:sz="4" w:val="single"/>
            </w:tcBorders>
            <w:shd w:fill="ffcc00" w:val="clear"/>
            <w:vAlign w:val="bottom"/>
          </w:tcPr>
          <w:p w:rsidR="00000000" w:rsidDel="00000000" w:rsidP="00000000" w:rsidRDefault="00000000" w:rsidRPr="00000000" w14:paraId="00000027">
            <w:pPr>
              <w:rPr>
                <w:rFonts w:ascii="Calibri" w:cs="Calibri" w:eastAsia="Calibri" w:hAnsi="Calibri"/>
                <w:color w:val="000000"/>
              </w:rPr>
            </w:pPr>
            <w:r w:rsidDel="00000000" w:rsidR="00000000" w:rsidRPr="00000000">
              <w:rPr>
                <w:rFonts w:ascii="Calibri" w:cs="Calibri" w:eastAsia="Calibri" w:hAnsi="Calibri"/>
                <w:color w:val="000000"/>
                <w:rtl w:val="0"/>
              </w:rPr>
              <w:t xml:space="preserve">14:0</w:t>
            </w:r>
          </w:p>
        </w:tc>
        <w:tc>
          <w:tcPr>
            <w:tcBorders>
              <w:top w:color="000000" w:space="0" w:sz="0" w:val="nil"/>
              <w:left w:color="000000" w:space="0" w:sz="0" w:val="nil"/>
              <w:bottom w:color="000000" w:space="0" w:sz="4" w:val="single"/>
              <w:right w:color="000000" w:space="0" w:sz="4" w:val="single"/>
            </w:tcBorders>
            <w:shd w:fill="ffcc00" w:val="clear"/>
            <w:vAlign w:val="bottom"/>
          </w:tcPr>
          <w:p w:rsidR="00000000" w:rsidDel="00000000" w:rsidP="00000000" w:rsidRDefault="00000000" w:rsidRPr="00000000" w14:paraId="00000028">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242</w:t>
            </w:r>
          </w:p>
        </w:tc>
        <w:tc>
          <w:tcPr>
            <w:tcBorders>
              <w:top w:color="000000" w:space="0" w:sz="0" w:val="nil"/>
              <w:left w:color="000000" w:space="0" w:sz="0" w:val="nil"/>
              <w:bottom w:color="000000" w:space="0" w:sz="4" w:val="single"/>
              <w:right w:color="000000" w:space="0" w:sz="4" w:val="single"/>
            </w:tcBorders>
            <w:shd w:fill="ffcc00" w:val="clear"/>
            <w:vAlign w:val="bottom"/>
          </w:tcPr>
          <w:p w:rsidR="00000000" w:rsidDel="00000000" w:rsidP="00000000" w:rsidRDefault="00000000" w:rsidRPr="00000000" w14:paraId="00000029">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biomass</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2A">
            <w:pPr>
              <w:rPr>
                <w:rFonts w:ascii="Calibri" w:cs="Calibri" w:eastAsia="Calibri" w:hAnsi="Calibri"/>
                <w:color w:val="000000"/>
              </w:rPr>
            </w:pPr>
            <w:r w:rsidDel="00000000" w:rsidR="00000000" w:rsidRPr="00000000">
              <w:rPr>
                <w:rFonts w:ascii="Calibri" w:cs="Calibri" w:eastAsia="Calibri" w:hAnsi="Calibri"/>
                <w:color w:val="000000"/>
                <w:rtl w:val="0"/>
              </w:rPr>
              <w:t xml:space="preserve">14:0 3OH</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B">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258</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C">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Gram -</w:t>
            </w:r>
          </w:p>
        </w:tc>
      </w:tr>
      <w:tr>
        <w:trPr>
          <w:trHeight w:val="300" w:hRule="atLeast"/>
        </w:trPr>
        <w:tc>
          <w:tcPr>
            <w:tcBorders>
              <w:top w:color="000000" w:space="0" w:sz="0" w:val="nil"/>
              <w:left w:color="000000" w:space="0" w:sz="4" w:val="single"/>
              <w:bottom w:color="000000" w:space="0" w:sz="4" w:val="single"/>
              <w:right w:color="000000" w:space="0" w:sz="4" w:val="single"/>
            </w:tcBorders>
            <w:shd w:fill="ffcc00" w:val="clear"/>
            <w:vAlign w:val="bottom"/>
          </w:tcPr>
          <w:p w:rsidR="00000000" w:rsidDel="00000000" w:rsidP="00000000" w:rsidRDefault="00000000" w:rsidRPr="00000000" w14:paraId="0000002D">
            <w:pPr>
              <w:rPr>
                <w:rFonts w:ascii="Calibri" w:cs="Calibri" w:eastAsia="Calibri" w:hAnsi="Calibri"/>
                <w:color w:val="000000"/>
              </w:rPr>
            </w:pPr>
            <w:r w:rsidDel="00000000" w:rsidR="00000000" w:rsidRPr="00000000">
              <w:rPr>
                <w:rFonts w:ascii="Calibri" w:cs="Calibri" w:eastAsia="Calibri" w:hAnsi="Calibri"/>
                <w:color w:val="000000"/>
                <w:rtl w:val="0"/>
              </w:rPr>
              <w:t xml:space="preserve">15:0</w:t>
            </w:r>
          </w:p>
        </w:tc>
        <w:tc>
          <w:tcPr>
            <w:tcBorders>
              <w:top w:color="000000" w:space="0" w:sz="0" w:val="nil"/>
              <w:left w:color="000000" w:space="0" w:sz="0" w:val="nil"/>
              <w:bottom w:color="000000" w:space="0" w:sz="4" w:val="single"/>
              <w:right w:color="000000" w:space="0" w:sz="4" w:val="single"/>
            </w:tcBorders>
            <w:shd w:fill="ffcc00" w:val="clear"/>
            <w:vAlign w:val="bottom"/>
          </w:tcPr>
          <w:p w:rsidR="00000000" w:rsidDel="00000000" w:rsidP="00000000" w:rsidRDefault="00000000" w:rsidRPr="00000000" w14:paraId="0000002E">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256</w:t>
            </w:r>
          </w:p>
        </w:tc>
        <w:tc>
          <w:tcPr>
            <w:tcBorders>
              <w:top w:color="000000" w:space="0" w:sz="0" w:val="nil"/>
              <w:left w:color="000000" w:space="0" w:sz="0" w:val="nil"/>
              <w:bottom w:color="000000" w:space="0" w:sz="4" w:val="single"/>
              <w:right w:color="000000" w:space="0" w:sz="4" w:val="single"/>
            </w:tcBorders>
            <w:shd w:fill="ffcc00" w:val="clear"/>
            <w:vAlign w:val="bottom"/>
          </w:tcPr>
          <w:p w:rsidR="00000000" w:rsidDel="00000000" w:rsidP="00000000" w:rsidRDefault="00000000" w:rsidRPr="00000000" w14:paraId="0000002F">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biomass</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0">
            <w:pPr>
              <w:rPr>
                <w:rFonts w:ascii="Calibri" w:cs="Calibri" w:eastAsia="Calibri" w:hAnsi="Calibri"/>
                <w:color w:val="000000"/>
              </w:rPr>
            </w:pPr>
            <w:r w:rsidDel="00000000" w:rsidR="00000000" w:rsidRPr="00000000">
              <w:rPr>
                <w:rFonts w:ascii="Calibri" w:cs="Calibri" w:eastAsia="Calibri" w:hAnsi="Calibri"/>
                <w:color w:val="000000"/>
                <w:rtl w:val="0"/>
              </w:rPr>
              <w:t xml:space="preserve">15:0 iso</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1">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256</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2">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Gram +bacteria</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3">
            <w:pPr>
              <w:rPr>
                <w:rFonts w:ascii="Calibri" w:cs="Calibri" w:eastAsia="Calibri" w:hAnsi="Calibri"/>
                <w:color w:val="000000"/>
              </w:rPr>
            </w:pPr>
            <w:r w:rsidDel="00000000" w:rsidR="00000000" w:rsidRPr="00000000">
              <w:rPr>
                <w:rFonts w:ascii="Calibri" w:cs="Calibri" w:eastAsia="Calibri" w:hAnsi="Calibri"/>
                <w:color w:val="000000"/>
                <w:rtl w:val="0"/>
              </w:rPr>
              <w:t xml:space="preserve">15:0 anteiso</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4">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256</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5">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Gram +bacteria</w:t>
            </w:r>
          </w:p>
        </w:tc>
      </w:tr>
      <w:tr>
        <w:trPr>
          <w:trHeight w:val="300" w:hRule="atLeast"/>
        </w:trPr>
        <w:tc>
          <w:tcPr>
            <w:tcBorders>
              <w:top w:color="000000" w:space="0" w:sz="0" w:val="nil"/>
              <w:left w:color="000000" w:space="0" w:sz="4" w:val="single"/>
              <w:bottom w:color="000000" w:space="0" w:sz="4" w:val="single"/>
              <w:right w:color="000000" w:space="0" w:sz="4" w:val="single"/>
            </w:tcBorders>
            <w:shd w:fill="ffcc00" w:val="clear"/>
            <w:vAlign w:val="bottom"/>
          </w:tcPr>
          <w:p w:rsidR="00000000" w:rsidDel="00000000" w:rsidP="00000000" w:rsidRDefault="00000000" w:rsidRPr="00000000" w14:paraId="00000036">
            <w:pPr>
              <w:rPr>
                <w:rFonts w:ascii="Calibri" w:cs="Calibri" w:eastAsia="Calibri" w:hAnsi="Calibri"/>
                <w:color w:val="000000"/>
              </w:rPr>
            </w:pPr>
            <w:r w:rsidDel="00000000" w:rsidR="00000000" w:rsidRPr="00000000">
              <w:rPr>
                <w:rFonts w:ascii="Calibri" w:cs="Calibri" w:eastAsia="Calibri" w:hAnsi="Calibri"/>
                <w:color w:val="000000"/>
                <w:rtl w:val="0"/>
              </w:rPr>
              <w:t xml:space="preserve">16:0</w:t>
            </w:r>
          </w:p>
        </w:tc>
        <w:tc>
          <w:tcPr>
            <w:tcBorders>
              <w:top w:color="000000" w:space="0" w:sz="0" w:val="nil"/>
              <w:left w:color="000000" w:space="0" w:sz="0" w:val="nil"/>
              <w:bottom w:color="000000" w:space="0" w:sz="4" w:val="single"/>
              <w:right w:color="000000" w:space="0" w:sz="4" w:val="single"/>
            </w:tcBorders>
            <w:shd w:fill="ffcc00" w:val="clear"/>
            <w:vAlign w:val="bottom"/>
          </w:tcPr>
          <w:p w:rsidR="00000000" w:rsidDel="00000000" w:rsidP="00000000" w:rsidRDefault="00000000" w:rsidRPr="00000000" w14:paraId="00000037">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270</w:t>
            </w:r>
          </w:p>
        </w:tc>
        <w:tc>
          <w:tcPr>
            <w:tcBorders>
              <w:top w:color="000000" w:space="0" w:sz="0" w:val="nil"/>
              <w:left w:color="000000" w:space="0" w:sz="0" w:val="nil"/>
              <w:bottom w:color="000000" w:space="0" w:sz="4" w:val="single"/>
              <w:right w:color="000000" w:space="0" w:sz="4" w:val="single"/>
            </w:tcBorders>
            <w:shd w:fill="ffcc00" w:val="clear"/>
            <w:vAlign w:val="bottom"/>
          </w:tcPr>
          <w:p w:rsidR="00000000" w:rsidDel="00000000" w:rsidP="00000000" w:rsidRDefault="00000000" w:rsidRPr="00000000" w14:paraId="00000038">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biomass</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9">
            <w:pPr>
              <w:rPr>
                <w:rFonts w:ascii="Calibri" w:cs="Calibri" w:eastAsia="Calibri" w:hAnsi="Calibri"/>
                <w:color w:val="000000"/>
              </w:rPr>
            </w:pPr>
            <w:r w:rsidDel="00000000" w:rsidR="00000000" w:rsidRPr="00000000">
              <w:rPr>
                <w:rFonts w:ascii="Calibri" w:cs="Calibri" w:eastAsia="Calibri" w:hAnsi="Calibri"/>
                <w:color w:val="000000"/>
                <w:rtl w:val="0"/>
              </w:rPr>
              <w:t xml:space="preserve">16:0 10me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A">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284</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B">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actinomycetes</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C">
            <w:pPr>
              <w:rPr>
                <w:rFonts w:ascii="Calibri" w:cs="Calibri" w:eastAsia="Calibri" w:hAnsi="Calibri"/>
                <w:color w:val="000000"/>
              </w:rPr>
            </w:pPr>
            <w:r w:rsidDel="00000000" w:rsidR="00000000" w:rsidRPr="00000000">
              <w:rPr>
                <w:rFonts w:ascii="Calibri" w:cs="Calibri" w:eastAsia="Calibri" w:hAnsi="Calibri"/>
                <w:color w:val="000000"/>
                <w:rtl w:val="0"/>
              </w:rPr>
              <w:t xml:space="preserve">16:1 </w:t>
            </w:r>
            <w:r w:rsidDel="00000000" w:rsidR="00000000" w:rsidRPr="00000000">
              <w:rPr>
                <w:rFonts w:ascii="Noto Sans Symbols" w:cs="Noto Sans Symbols" w:eastAsia="Noto Sans Symbols" w:hAnsi="Noto Sans Symbols"/>
                <w:sz w:val="20"/>
                <w:szCs w:val="20"/>
                <w:rtl w:val="0"/>
              </w:rPr>
              <w:t xml:space="preserve">ω</w:t>
            </w:r>
            <w:r w:rsidDel="00000000" w:rsidR="00000000" w:rsidRPr="00000000">
              <w:rPr>
                <w:rFonts w:ascii="Calibri" w:cs="Calibri" w:eastAsia="Calibri" w:hAnsi="Calibri"/>
                <w:color w:val="000000"/>
                <w:rtl w:val="0"/>
              </w:rPr>
              <w:t xml:space="preserve">5c</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D">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268</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E">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AMF</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F">
            <w:pPr>
              <w:rPr>
                <w:rFonts w:ascii="Calibri" w:cs="Calibri" w:eastAsia="Calibri" w:hAnsi="Calibri"/>
                <w:color w:val="000000"/>
              </w:rPr>
            </w:pPr>
            <w:r w:rsidDel="00000000" w:rsidR="00000000" w:rsidRPr="00000000">
              <w:rPr>
                <w:rFonts w:ascii="Calibri" w:cs="Calibri" w:eastAsia="Calibri" w:hAnsi="Calibri"/>
                <w:color w:val="000000"/>
                <w:rtl w:val="0"/>
              </w:rPr>
              <w:t xml:space="preserve">16:1 </w:t>
            </w:r>
            <w:r w:rsidDel="00000000" w:rsidR="00000000" w:rsidRPr="00000000">
              <w:rPr>
                <w:rFonts w:ascii="Noto Sans Symbols" w:cs="Noto Sans Symbols" w:eastAsia="Noto Sans Symbols" w:hAnsi="Noto Sans Symbols"/>
                <w:sz w:val="20"/>
                <w:szCs w:val="20"/>
                <w:rtl w:val="0"/>
              </w:rPr>
              <w:t xml:space="preserve">ω</w:t>
            </w:r>
            <w:r w:rsidDel="00000000" w:rsidR="00000000" w:rsidRPr="00000000">
              <w:rPr>
                <w:rFonts w:ascii="Calibri" w:cs="Calibri" w:eastAsia="Calibri" w:hAnsi="Calibri"/>
                <w:color w:val="000000"/>
                <w:rtl w:val="0"/>
              </w:rPr>
              <w:t xml:space="preserve">7c</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0">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268</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1">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Gram -bacteria</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42">
            <w:pPr>
              <w:rPr>
                <w:rFonts w:ascii="Calibri" w:cs="Calibri" w:eastAsia="Calibri" w:hAnsi="Calibri"/>
                <w:color w:val="000000"/>
              </w:rPr>
            </w:pPr>
            <w:r w:rsidDel="00000000" w:rsidR="00000000" w:rsidRPr="00000000">
              <w:rPr>
                <w:rFonts w:ascii="Calibri" w:cs="Calibri" w:eastAsia="Calibri" w:hAnsi="Calibri"/>
                <w:color w:val="000000"/>
                <w:rtl w:val="0"/>
              </w:rPr>
              <w:t xml:space="preserve">16:1 </w:t>
            </w:r>
            <w:r w:rsidDel="00000000" w:rsidR="00000000" w:rsidRPr="00000000">
              <w:rPr>
                <w:rFonts w:ascii="Noto Sans Symbols" w:cs="Noto Sans Symbols" w:eastAsia="Noto Sans Symbols" w:hAnsi="Noto Sans Symbols"/>
                <w:sz w:val="20"/>
                <w:szCs w:val="20"/>
                <w:rtl w:val="0"/>
              </w:rPr>
              <w:t xml:space="preserve">ω</w:t>
            </w:r>
            <w:r w:rsidDel="00000000" w:rsidR="00000000" w:rsidRPr="00000000">
              <w:rPr>
                <w:rFonts w:ascii="Calibri" w:cs="Calibri" w:eastAsia="Calibri" w:hAnsi="Calibri"/>
                <w:color w:val="000000"/>
                <w:rtl w:val="0"/>
              </w:rPr>
              <w:t xml:space="preserve">9c</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3">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268</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4">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Gram -bacteria</w:t>
            </w:r>
          </w:p>
        </w:tc>
      </w:tr>
      <w:tr>
        <w:trPr>
          <w:trHeight w:val="300" w:hRule="atLeast"/>
        </w:trPr>
        <w:tc>
          <w:tcPr>
            <w:tcBorders>
              <w:top w:color="000000" w:space="0" w:sz="0" w:val="nil"/>
              <w:left w:color="000000" w:space="0" w:sz="4" w:val="single"/>
              <w:bottom w:color="000000" w:space="0" w:sz="4" w:val="single"/>
              <w:right w:color="000000" w:space="0" w:sz="4" w:val="single"/>
            </w:tcBorders>
            <w:shd w:fill="ffcc00" w:val="clear"/>
            <w:vAlign w:val="bottom"/>
          </w:tcPr>
          <w:p w:rsidR="00000000" w:rsidDel="00000000" w:rsidP="00000000" w:rsidRDefault="00000000" w:rsidRPr="00000000" w14:paraId="00000045">
            <w:pPr>
              <w:rPr>
                <w:rFonts w:ascii="Calibri" w:cs="Calibri" w:eastAsia="Calibri" w:hAnsi="Calibri"/>
                <w:color w:val="000000"/>
              </w:rPr>
            </w:pPr>
            <w:r w:rsidDel="00000000" w:rsidR="00000000" w:rsidRPr="00000000">
              <w:rPr>
                <w:rFonts w:ascii="Calibri" w:cs="Calibri" w:eastAsia="Calibri" w:hAnsi="Calibri"/>
                <w:color w:val="000000"/>
                <w:rtl w:val="0"/>
              </w:rPr>
              <w:t xml:space="preserve">17:0</w:t>
            </w:r>
          </w:p>
        </w:tc>
        <w:tc>
          <w:tcPr>
            <w:tcBorders>
              <w:top w:color="000000" w:space="0" w:sz="0" w:val="nil"/>
              <w:left w:color="000000" w:space="0" w:sz="0" w:val="nil"/>
              <w:bottom w:color="000000" w:space="0" w:sz="4" w:val="single"/>
              <w:right w:color="000000" w:space="0" w:sz="4" w:val="single"/>
            </w:tcBorders>
            <w:shd w:fill="ffcc00" w:val="clear"/>
            <w:vAlign w:val="bottom"/>
          </w:tcPr>
          <w:p w:rsidR="00000000" w:rsidDel="00000000" w:rsidP="00000000" w:rsidRDefault="00000000" w:rsidRPr="00000000" w14:paraId="00000046">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284</w:t>
            </w:r>
          </w:p>
        </w:tc>
        <w:tc>
          <w:tcPr>
            <w:tcBorders>
              <w:top w:color="000000" w:space="0" w:sz="0" w:val="nil"/>
              <w:left w:color="000000" w:space="0" w:sz="0" w:val="nil"/>
              <w:bottom w:color="000000" w:space="0" w:sz="4" w:val="single"/>
              <w:right w:color="000000" w:space="0" w:sz="4" w:val="single"/>
            </w:tcBorders>
            <w:shd w:fill="ffcc00" w:val="clear"/>
            <w:vAlign w:val="bottom"/>
          </w:tcPr>
          <w:p w:rsidR="00000000" w:rsidDel="00000000" w:rsidP="00000000" w:rsidRDefault="00000000" w:rsidRPr="00000000" w14:paraId="00000047">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biomass</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48">
            <w:pPr>
              <w:rPr>
                <w:rFonts w:ascii="Calibri" w:cs="Calibri" w:eastAsia="Calibri" w:hAnsi="Calibri"/>
                <w:color w:val="000000"/>
              </w:rPr>
            </w:pPr>
            <w:r w:rsidDel="00000000" w:rsidR="00000000" w:rsidRPr="00000000">
              <w:rPr>
                <w:rFonts w:ascii="Calibri" w:cs="Calibri" w:eastAsia="Calibri" w:hAnsi="Calibri"/>
                <w:color w:val="000000"/>
                <w:rtl w:val="0"/>
              </w:rPr>
              <w:t xml:space="preserve">17:0 anteiso</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9">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284</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A">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Gram +bacteria</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4B">
            <w:pPr>
              <w:rPr>
                <w:rFonts w:ascii="Calibri" w:cs="Calibri" w:eastAsia="Calibri" w:hAnsi="Calibri"/>
                <w:color w:val="000000"/>
              </w:rPr>
            </w:pPr>
            <w:r w:rsidDel="00000000" w:rsidR="00000000" w:rsidRPr="00000000">
              <w:rPr>
                <w:rFonts w:ascii="Calibri" w:cs="Calibri" w:eastAsia="Calibri" w:hAnsi="Calibri"/>
                <w:color w:val="000000"/>
                <w:rtl w:val="0"/>
              </w:rPr>
              <w:t xml:space="preserve">17:0 iso</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C">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284</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D">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Gram +bacteria</w:t>
            </w:r>
          </w:p>
        </w:tc>
      </w:tr>
      <w:tr>
        <w:trPr>
          <w:trHeight w:val="300" w:hRule="atLeast"/>
        </w:trPr>
        <w:tc>
          <w:tcPr>
            <w:tcBorders>
              <w:top w:color="000000" w:space="0" w:sz="0" w:val="nil"/>
              <w:left w:color="000000" w:space="0" w:sz="4" w:val="single"/>
              <w:bottom w:color="000000" w:space="0" w:sz="4" w:val="single"/>
              <w:right w:color="000000" w:space="0" w:sz="4" w:val="single"/>
            </w:tcBorders>
            <w:shd w:fill="ffcc00" w:val="clear"/>
            <w:vAlign w:val="bottom"/>
          </w:tcPr>
          <w:p w:rsidR="00000000" w:rsidDel="00000000" w:rsidP="00000000" w:rsidRDefault="00000000" w:rsidRPr="00000000" w14:paraId="0000004E">
            <w:pPr>
              <w:rPr>
                <w:rFonts w:ascii="Calibri" w:cs="Calibri" w:eastAsia="Calibri" w:hAnsi="Calibri"/>
                <w:color w:val="000000"/>
              </w:rPr>
            </w:pPr>
            <w:r w:rsidDel="00000000" w:rsidR="00000000" w:rsidRPr="00000000">
              <w:rPr>
                <w:rFonts w:ascii="Calibri" w:cs="Calibri" w:eastAsia="Calibri" w:hAnsi="Calibri"/>
                <w:color w:val="000000"/>
                <w:rtl w:val="0"/>
              </w:rPr>
              <w:t xml:space="preserve">18:0</w:t>
            </w:r>
          </w:p>
        </w:tc>
        <w:tc>
          <w:tcPr>
            <w:tcBorders>
              <w:top w:color="000000" w:space="0" w:sz="0" w:val="nil"/>
              <w:left w:color="000000" w:space="0" w:sz="0" w:val="nil"/>
              <w:bottom w:color="000000" w:space="0" w:sz="4" w:val="single"/>
              <w:right w:color="000000" w:space="0" w:sz="4" w:val="single"/>
            </w:tcBorders>
            <w:shd w:fill="ffcc00" w:val="clear"/>
            <w:vAlign w:val="bottom"/>
          </w:tcPr>
          <w:p w:rsidR="00000000" w:rsidDel="00000000" w:rsidP="00000000" w:rsidRDefault="00000000" w:rsidRPr="00000000" w14:paraId="0000004F">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298</w:t>
            </w:r>
          </w:p>
        </w:tc>
        <w:tc>
          <w:tcPr>
            <w:tcBorders>
              <w:top w:color="000000" w:space="0" w:sz="0" w:val="nil"/>
              <w:left w:color="000000" w:space="0" w:sz="0" w:val="nil"/>
              <w:bottom w:color="000000" w:space="0" w:sz="4" w:val="single"/>
              <w:right w:color="000000" w:space="0" w:sz="4" w:val="single"/>
            </w:tcBorders>
            <w:shd w:fill="ffcc00" w:val="clear"/>
            <w:vAlign w:val="bottom"/>
          </w:tcPr>
          <w:p w:rsidR="00000000" w:rsidDel="00000000" w:rsidP="00000000" w:rsidRDefault="00000000" w:rsidRPr="00000000" w14:paraId="00000050">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biomass</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51">
            <w:pPr>
              <w:rPr>
                <w:rFonts w:ascii="Calibri" w:cs="Calibri" w:eastAsia="Calibri" w:hAnsi="Calibri"/>
                <w:color w:val="000000"/>
              </w:rPr>
            </w:pPr>
            <w:r w:rsidDel="00000000" w:rsidR="00000000" w:rsidRPr="00000000">
              <w:rPr>
                <w:rFonts w:ascii="Calibri" w:cs="Calibri" w:eastAsia="Calibri" w:hAnsi="Calibri"/>
                <w:color w:val="000000"/>
                <w:rtl w:val="0"/>
              </w:rPr>
              <w:t xml:space="preserve">18:0 10me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2">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312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3">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actinomycetes</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54">
            <w:pPr>
              <w:rPr>
                <w:rFonts w:ascii="Calibri" w:cs="Calibri" w:eastAsia="Calibri" w:hAnsi="Calibri"/>
                <w:color w:val="000000"/>
              </w:rPr>
            </w:pPr>
            <w:r w:rsidDel="00000000" w:rsidR="00000000" w:rsidRPr="00000000">
              <w:rPr>
                <w:rFonts w:ascii="Calibri" w:cs="Calibri" w:eastAsia="Calibri" w:hAnsi="Calibri"/>
                <w:color w:val="000000"/>
                <w:rtl w:val="0"/>
              </w:rPr>
              <w:t xml:space="preserve">18:1 </w:t>
            </w:r>
            <w:r w:rsidDel="00000000" w:rsidR="00000000" w:rsidRPr="00000000">
              <w:rPr>
                <w:rFonts w:ascii="Noto Sans Symbols" w:cs="Noto Sans Symbols" w:eastAsia="Noto Sans Symbols" w:hAnsi="Noto Sans Symbols"/>
                <w:sz w:val="20"/>
                <w:szCs w:val="20"/>
                <w:rtl w:val="0"/>
              </w:rPr>
              <w:t xml:space="preserve">ω</w:t>
            </w:r>
            <w:r w:rsidDel="00000000" w:rsidR="00000000" w:rsidRPr="00000000">
              <w:rPr>
                <w:rFonts w:ascii="Calibri" w:cs="Calibri" w:eastAsia="Calibri" w:hAnsi="Calibri"/>
                <w:color w:val="000000"/>
                <w:rtl w:val="0"/>
              </w:rPr>
              <w:t xml:space="preserve">7c</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5">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296</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6">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Gram -bacteria</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57">
            <w:pPr>
              <w:rPr>
                <w:rFonts w:ascii="Calibri" w:cs="Calibri" w:eastAsia="Calibri" w:hAnsi="Calibri"/>
                <w:color w:val="000000"/>
              </w:rPr>
            </w:pPr>
            <w:r w:rsidDel="00000000" w:rsidR="00000000" w:rsidRPr="00000000">
              <w:rPr>
                <w:rFonts w:ascii="Calibri" w:cs="Calibri" w:eastAsia="Calibri" w:hAnsi="Calibri"/>
                <w:color w:val="000000"/>
                <w:rtl w:val="0"/>
              </w:rPr>
              <w:t xml:space="preserve">18:1</w:t>
            </w:r>
            <w:r w:rsidDel="00000000" w:rsidR="00000000" w:rsidRPr="00000000">
              <w:rPr>
                <w:rFonts w:ascii="Noto Sans Symbols" w:cs="Noto Sans Symbols" w:eastAsia="Noto Sans Symbols" w:hAnsi="Noto Sans Symbols"/>
                <w:sz w:val="20"/>
                <w:szCs w:val="20"/>
                <w:rtl w:val="0"/>
              </w:rPr>
              <w:t xml:space="preserve"> ω</w:t>
            </w:r>
            <w:r w:rsidDel="00000000" w:rsidR="00000000" w:rsidRPr="00000000">
              <w:rPr>
                <w:rFonts w:ascii="Calibri" w:cs="Calibri" w:eastAsia="Calibri" w:hAnsi="Calibri"/>
                <w:color w:val="000000"/>
                <w:rtl w:val="0"/>
              </w:rPr>
              <w:t xml:space="preserve">9t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8">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296</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9">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Gram -bacteria</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5A">
            <w:pPr>
              <w:rPr>
                <w:rFonts w:ascii="Calibri" w:cs="Calibri" w:eastAsia="Calibri" w:hAnsi="Calibri"/>
                <w:color w:val="000000"/>
              </w:rPr>
            </w:pPr>
            <w:r w:rsidDel="00000000" w:rsidR="00000000" w:rsidRPr="00000000">
              <w:rPr>
                <w:rFonts w:ascii="Calibri" w:cs="Calibri" w:eastAsia="Calibri" w:hAnsi="Calibri"/>
                <w:color w:val="000000"/>
                <w:rtl w:val="0"/>
              </w:rPr>
              <w:t xml:space="preserve">18:1</w:t>
            </w:r>
            <w:r w:rsidDel="00000000" w:rsidR="00000000" w:rsidRPr="00000000">
              <w:rPr>
                <w:rFonts w:ascii="Noto Sans Symbols" w:cs="Noto Sans Symbols" w:eastAsia="Noto Sans Symbols" w:hAnsi="Noto Sans Symbols"/>
                <w:sz w:val="20"/>
                <w:szCs w:val="20"/>
                <w:rtl w:val="0"/>
              </w:rPr>
              <w:t xml:space="preserve"> ω</w:t>
            </w:r>
            <w:r w:rsidDel="00000000" w:rsidR="00000000" w:rsidRPr="00000000">
              <w:rPr>
                <w:rFonts w:ascii="Calibri" w:cs="Calibri" w:eastAsia="Calibri" w:hAnsi="Calibri"/>
                <w:color w:val="000000"/>
                <w:rtl w:val="0"/>
              </w:rPr>
              <w:t xml:space="preserve">9c</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B">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296</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C">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S fungi</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5D">
            <w:pPr>
              <w:rPr>
                <w:rFonts w:ascii="Calibri" w:cs="Calibri" w:eastAsia="Calibri" w:hAnsi="Calibri"/>
                <w:color w:val="000000"/>
              </w:rPr>
            </w:pPr>
            <w:r w:rsidDel="00000000" w:rsidR="00000000" w:rsidRPr="00000000">
              <w:rPr>
                <w:rFonts w:ascii="Calibri" w:cs="Calibri" w:eastAsia="Calibri" w:hAnsi="Calibri"/>
                <w:color w:val="000000"/>
                <w:rtl w:val="0"/>
              </w:rPr>
              <w:t xml:space="preserve">18:2 </w:t>
            </w:r>
            <w:r w:rsidDel="00000000" w:rsidR="00000000" w:rsidRPr="00000000">
              <w:rPr>
                <w:rFonts w:ascii="Noto Sans Symbols" w:cs="Noto Sans Symbols" w:eastAsia="Noto Sans Symbols" w:hAnsi="Noto Sans Symbols"/>
                <w:sz w:val="20"/>
                <w:szCs w:val="20"/>
                <w:rtl w:val="0"/>
              </w:rPr>
              <w:t xml:space="preserve">ω</w:t>
            </w:r>
            <w:r w:rsidDel="00000000" w:rsidR="00000000" w:rsidRPr="00000000">
              <w:rPr>
                <w:rFonts w:ascii="Calibri" w:cs="Calibri" w:eastAsia="Calibri" w:hAnsi="Calibri"/>
                <w:color w:val="000000"/>
                <w:rtl w:val="0"/>
              </w:rPr>
              <w:t xml:space="preserve">6,9c</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E">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294</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F">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S fungi</w:t>
            </w:r>
          </w:p>
        </w:tc>
      </w:tr>
      <w:tr>
        <w:trPr>
          <w:trHeight w:val="300" w:hRule="atLeast"/>
        </w:trPr>
        <w:tc>
          <w:tcPr>
            <w:tcBorders>
              <w:top w:color="000000" w:space="0" w:sz="0" w:val="nil"/>
              <w:left w:color="000000" w:space="0" w:sz="4" w:val="single"/>
              <w:bottom w:color="000000" w:space="0" w:sz="4" w:val="single"/>
              <w:right w:color="000000" w:space="0" w:sz="4" w:val="single"/>
            </w:tcBorders>
            <w:shd w:fill="ffcc00" w:val="clear"/>
            <w:vAlign w:val="bottom"/>
          </w:tcPr>
          <w:p w:rsidR="00000000" w:rsidDel="00000000" w:rsidP="00000000" w:rsidRDefault="00000000" w:rsidRPr="00000000" w14:paraId="00000060">
            <w:pPr>
              <w:rPr>
                <w:rFonts w:ascii="Calibri" w:cs="Calibri" w:eastAsia="Calibri" w:hAnsi="Calibri"/>
                <w:color w:val="000000"/>
              </w:rPr>
            </w:pPr>
            <w:r w:rsidDel="00000000" w:rsidR="00000000" w:rsidRPr="00000000">
              <w:rPr>
                <w:rFonts w:ascii="Calibri" w:cs="Calibri" w:eastAsia="Calibri" w:hAnsi="Calibri"/>
                <w:color w:val="000000"/>
                <w:rtl w:val="0"/>
              </w:rPr>
              <w:t xml:space="preserve">19:0</w:t>
            </w:r>
          </w:p>
        </w:tc>
        <w:tc>
          <w:tcPr>
            <w:tcBorders>
              <w:top w:color="000000" w:space="0" w:sz="0" w:val="nil"/>
              <w:left w:color="000000" w:space="0" w:sz="0" w:val="nil"/>
              <w:bottom w:color="000000" w:space="0" w:sz="4" w:val="single"/>
              <w:right w:color="000000" w:space="0" w:sz="4" w:val="single"/>
            </w:tcBorders>
            <w:shd w:fill="ffcc00" w:val="clear"/>
            <w:vAlign w:val="bottom"/>
          </w:tcPr>
          <w:p w:rsidR="00000000" w:rsidDel="00000000" w:rsidP="00000000" w:rsidRDefault="00000000" w:rsidRPr="00000000" w14:paraId="00000061">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312</w:t>
            </w:r>
          </w:p>
        </w:tc>
        <w:tc>
          <w:tcPr>
            <w:tcBorders>
              <w:top w:color="000000" w:space="0" w:sz="0" w:val="nil"/>
              <w:left w:color="000000" w:space="0" w:sz="0" w:val="nil"/>
              <w:bottom w:color="000000" w:space="0" w:sz="4" w:val="single"/>
              <w:right w:color="000000" w:space="0" w:sz="4" w:val="single"/>
            </w:tcBorders>
            <w:shd w:fill="ffcc00" w:val="clear"/>
            <w:vAlign w:val="bottom"/>
          </w:tcPr>
          <w:p w:rsidR="00000000" w:rsidDel="00000000" w:rsidP="00000000" w:rsidRDefault="00000000" w:rsidRPr="00000000" w14:paraId="00000062">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biomass</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63">
            <w:pPr>
              <w:rPr>
                <w:rFonts w:ascii="Calibri" w:cs="Calibri" w:eastAsia="Calibri" w:hAnsi="Calibri"/>
                <w:color w:val="000000"/>
              </w:rPr>
            </w:pPr>
            <w:r w:rsidDel="00000000" w:rsidR="00000000" w:rsidRPr="00000000">
              <w:rPr>
                <w:rFonts w:ascii="Calibri" w:cs="Calibri" w:eastAsia="Calibri" w:hAnsi="Calibri"/>
                <w:color w:val="000000"/>
                <w:rtl w:val="0"/>
              </w:rPr>
              <w:t xml:space="preserve">19:0 cyclo</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4">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310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5">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anaerobic</w:t>
            </w:r>
          </w:p>
        </w:tc>
      </w:tr>
    </w:tbl>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Mol% data for each peak for each nmol g</w:t>
      </w:r>
      <w:r w:rsidDel="00000000" w:rsidR="00000000" w:rsidRPr="00000000">
        <w:rPr>
          <w:rFonts w:ascii="Cambria" w:cs="Cambria" w:eastAsia="Cambria" w:hAnsi="Cambria"/>
          <w:b w:val="0"/>
          <w:i w:val="0"/>
          <w:smallCaps w:val="0"/>
          <w:strike w:val="0"/>
          <w:color w:val="000000"/>
          <w:sz w:val="24"/>
          <w:szCs w:val="24"/>
          <w:u w:val="none"/>
          <w:shd w:fill="auto" w:val="clear"/>
          <w:vertAlign w:val="subscript"/>
          <w:rtl w:val="0"/>
        </w:rPr>
        <w:t xml:space="preserve">soil</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value is calculated by dividing each nmol g</w:t>
      </w:r>
      <w:r w:rsidDel="00000000" w:rsidR="00000000" w:rsidRPr="00000000">
        <w:rPr>
          <w:rFonts w:ascii="Cambria" w:cs="Cambria" w:eastAsia="Cambria" w:hAnsi="Cambria"/>
          <w:b w:val="0"/>
          <w:i w:val="0"/>
          <w:smallCaps w:val="0"/>
          <w:strike w:val="0"/>
          <w:color w:val="000000"/>
          <w:sz w:val="24"/>
          <w:szCs w:val="24"/>
          <w:u w:val="none"/>
          <w:shd w:fill="auto" w:val="clear"/>
          <w:vertAlign w:val="subscript"/>
          <w:rtl w:val="0"/>
        </w:rPr>
        <w:t xml:space="preserve">soil</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value by total biomass value (as calculated in step 6) and multiplying by 100. </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Calculate ratio of fungal lipids to bacterial lipids from values in step 5. </w:t>
      </w:r>
    </w:p>
    <w:p w:rsidR="00000000" w:rsidDel="00000000" w:rsidP="00000000" w:rsidRDefault="00000000" w:rsidRPr="00000000" w14:paraId="0000006A">
      <w:pPr>
        <w:ind w:left="720"/>
        <w:rPr/>
      </w:pPr>
      <w:r w:rsidDel="00000000" w:rsidR="00000000" w:rsidRPr="00000000">
        <w:rPr>
          <w:rtl w:val="0"/>
        </w:rPr>
        <w:t xml:space="preserve">Fungal lipids: 16:1 </w:t>
      </w:r>
      <w:r w:rsidDel="00000000" w:rsidR="00000000" w:rsidRPr="00000000">
        <w:rPr>
          <w:rFonts w:ascii="Noto Sans Symbols" w:cs="Noto Sans Symbols" w:eastAsia="Noto Sans Symbols" w:hAnsi="Noto Sans Symbols"/>
          <w:sz w:val="20"/>
          <w:szCs w:val="20"/>
          <w:rtl w:val="0"/>
        </w:rPr>
        <w:t xml:space="preserve">ω</w:t>
      </w:r>
      <w:r w:rsidDel="00000000" w:rsidR="00000000" w:rsidRPr="00000000">
        <w:rPr>
          <w:rtl w:val="0"/>
        </w:rPr>
        <w:t xml:space="preserve">c5, </w:t>
      </w:r>
    </w:p>
    <w:p w:rsidR="00000000" w:rsidDel="00000000" w:rsidP="00000000" w:rsidRDefault="00000000" w:rsidRPr="00000000" w14:paraId="0000006B">
      <w:pPr>
        <w:ind w:left="1440" w:firstLine="720"/>
        <w:rPr/>
      </w:pPr>
      <w:r w:rsidDel="00000000" w:rsidR="00000000" w:rsidRPr="00000000">
        <w:rPr>
          <w:rtl w:val="0"/>
        </w:rPr>
        <w:t xml:space="preserve">18:1 </w:t>
      </w:r>
      <w:r w:rsidDel="00000000" w:rsidR="00000000" w:rsidRPr="00000000">
        <w:rPr>
          <w:rFonts w:ascii="Noto Sans Symbols" w:cs="Noto Sans Symbols" w:eastAsia="Noto Sans Symbols" w:hAnsi="Noto Sans Symbols"/>
          <w:sz w:val="20"/>
          <w:szCs w:val="20"/>
          <w:rtl w:val="0"/>
        </w:rPr>
        <w:t xml:space="preserve">ω</w:t>
      </w:r>
      <w:r w:rsidDel="00000000" w:rsidR="00000000" w:rsidRPr="00000000">
        <w:rPr>
          <w:rtl w:val="0"/>
        </w:rPr>
        <w:t xml:space="preserve">9c, and 18:2 </w:t>
      </w:r>
      <w:r w:rsidDel="00000000" w:rsidR="00000000" w:rsidRPr="00000000">
        <w:rPr>
          <w:rFonts w:ascii="Noto Sans Symbols" w:cs="Noto Sans Symbols" w:eastAsia="Noto Sans Symbols" w:hAnsi="Noto Sans Symbols"/>
          <w:sz w:val="20"/>
          <w:szCs w:val="20"/>
          <w:rtl w:val="0"/>
        </w:rPr>
        <w:t xml:space="preserve">ω</w:t>
      </w:r>
      <w:r w:rsidDel="00000000" w:rsidR="00000000" w:rsidRPr="00000000">
        <w:rPr>
          <w:rtl w:val="0"/>
        </w:rPr>
        <w:t xml:space="preserve">6,9c</w:t>
      </w:r>
    </w:p>
    <w:p w:rsidR="00000000" w:rsidDel="00000000" w:rsidP="00000000" w:rsidRDefault="00000000" w:rsidRPr="00000000" w14:paraId="0000006C">
      <w:pPr>
        <w:ind w:left="720"/>
        <w:rPr/>
      </w:pPr>
      <w:r w:rsidDel="00000000" w:rsidR="00000000" w:rsidRPr="00000000">
        <w:rPr>
          <w:rtl w:val="0"/>
        </w:rPr>
        <w:t xml:space="preserve">Bacterial lipids: 13:0 iso, 13:0 anteiso,</w:t>
      </w:r>
    </w:p>
    <w:p w:rsidR="00000000" w:rsidDel="00000000" w:rsidP="00000000" w:rsidRDefault="00000000" w:rsidRPr="00000000" w14:paraId="0000006D">
      <w:pPr>
        <w:ind w:left="2160"/>
        <w:rPr/>
      </w:pPr>
      <w:r w:rsidDel="00000000" w:rsidR="00000000" w:rsidRPr="00000000">
        <w:rPr>
          <w:rtl w:val="0"/>
        </w:rPr>
        <w:t xml:space="preserve">14:0 3OH</w:t>
      </w:r>
    </w:p>
    <w:p w:rsidR="00000000" w:rsidDel="00000000" w:rsidP="00000000" w:rsidRDefault="00000000" w:rsidRPr="00000000" w14:paraId="0000006E">
      <w:pPr>
        <w:ind w:left="1440" w:firstLine="720"/>
        <w:rPr/>
      </w:pPr>
      <w:r w:rsidDel="00000000" w:rsidR="00000000" w:rsidRPr="00000000">
        <w:rPr>
          <w:rtl w:val="0"/>
        </w:rPr>
        <w:t xml:space="preserve">15:0 iso, 15:0 anteiso, </w:t>
      </w:r>
    </w:p>
    <w:p w:rsidR="00000000" w:rsidDel="00000000" w:rsidP="00000000" w:rsidRDefault="00000000" w:rsidRPr="00000000" w14:paraId="0000006F">
      <w:pPr>
        <w:ind w:left="1440" w:firstLine="720"/>
        <w:rPr/>
      </w:pPr>
      <w:r w:rsidDel="00000000" w:rsidR="00000000" w:rsidRPr="00000000">
        <w:rPr>
          <w:rtl w:val="0"/>
        </w:rPr>
        <w:t xml:space="preserve">16:0 iso, 16:1 </w:t>
      </w:r>
      <w:r w:rsidDel="00000000" w:rsidR="00000000" w:rsidRPr="00000000">
        <w:rPr>
          <w:rFonts w:ascii="Noto Sans Symbols" w:cs="Noto Sans Symbols" w:eastAsia="Noto Sans Symbols" w:hAnsi="Noto Sans Symbols"/>
          <w:sz w:val="20"/>
          <w:szCs w:val="20"/>
          <w:rtl w:val="0"/>
        </w:rPr>
        <w:t xml:space="preserve">ω</w:t>
      </w:r>
      <w:r w:rsidDel="00000000" w:rsidR="00000000" w:rsidRPr="00000000">
        <w:rPr>
          <w:rtl w:val="0"/>
        </w:rPr>
        <w:t xml:space="preserve">7c, 16:0 10 me, </w:t>
      </w:r>
    </w:p>
    <w:p w:rsidR="00000000" w:rsidDel="00000000" w:rsidP="00000000" w:rsidRDefault="00000000" w:rsidRPr="00000000" w14:paraId="00000070">
      <w:pPr>
        <w:ind w:left="2160"/>
        <w:rPr/>
      </w:pPr>
      <w:r w:rsidDel="00000000" w:rsidR="00000000" w:rsidRPr="00000000">
        <w:rPr>
          <w:rtl w:val="0"/>
        </w:rPr>
        <w:t xml:space="preserve">17:0 iso, 17:0 anteiso,</w:t>
      </w:r>
    </w:p>
    <w:p w:rsidR="00000000" w:rsidDel="00000000" w:rsidP="00000000" w:rsidRDefault="00000000" w:rsidRPr="00000000" w14:paraId="00000071">
      <w:pPr>
        <w:ind w:left="2160"/>
        <w:rPr/>
      </w:pPr>
      <w:r w:rsidDel="00000000" w:rsidR="00000000" w:rsidRPr="00000000">
        <w:rPr>
          <w:rtl w:val="0"/>
        </w:rPr>
        <w:t xml:space="preserve">18:1 </w:t>
      </w:r>
      <w:r w:rsidDel="00000000" w:rsidR="00000000" w:rsidRPr="00000000">
        <w:rPr>
          <w:rFonts w:ascii="Noto Sans Symbols" w:cs="Noto Sans Symbols" w:eastAsia="Noto Sans Symbols" w:hAnsi="Noto Sans Symbols"/>
          <w:sz w:val="20"/>
          <w:szCs w:val="20"/>
          <w:rtl w:val="0"/>
        </w:rPr>
        <w:t xml:space="preserve">ω</w:t>
      </w:r>
      <w:r w:rsidDel="00000000" w:rsidR="00000000" w:rsidRPr="00000000">
        <w:rPr>
          <w:rtl w:val="0"/>
        </w:rPr>
        <w:t xml:space="preserve">9t, 18:1 </w:t>
      </w:r>
      <w:r w:rsidDel="00000000" w:rsidR="00000000" w:rsidRPr="00000000">
        <w:rPr>
          <w:rFonts w:ascii="Noto Sans Symbols" w:cs="Noto Sans Symbols" w:eastAsia="Noto Sans Symbols" w:hAnsi="Noto Sans Symbols"/>
          <w:sz w:val="20"/>
          <w:szCs w:val="20"/>
          <w:rtl w:val="0"/>
        </w:rPr>
        <w:t xml:space="preserve">ω</w:t>
      </w:r>
      <w:r w:rsidDel="00000000" w:rsidR="00000000" w:rsidRPr="00000000">
        <w:rPr>
          <w:rtl w:val="0"/>
        </w:rPr>
        <w:t xml:space="preserve">7c, 18:0 10 me</w:t>
      </w: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Calibri"/>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